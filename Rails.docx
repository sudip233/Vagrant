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EDEF" w14:textId="0E5DAC3E" w:rsidR="001B6D4F" w:rsidRDefault="001B6D4F" w:rsidP="00563149">
      <w:pPr>
        <w:pStyle w:val="Heading1"/>
        <w:rPr>
          <w:rFonts w:asciiTheme="minorHAnsi" w:hAnsiTheme="minorHAnsi" w:cstheme="minorHAnsi"/>
          <w:u w:val="single"/>
        </w:rPr>
      </w:pPr>
      <w:r w:rsidRPr="001B6D4F">
        <w:rPr>
          <w:rFonts w:asciiTheme="minorHAnsi" w:hAnsiTheme="minorHAnsi" w:cstheme="minorHAnsi"/>
          <w:u w:val="single"/>
        </w:rPr>
        <w:t>Rails-app-in-a-Vagrant-box</w:t>
      </w:r>
    </w:p>
    <w:p w14:paraId="3AA57B59" w14:textId="77777777" w:rsidR="00DA10BD" w:rsidRPr="001B6D4F" w:rsidRDefault="00DA10BD" w:rsidP="00563149">
      <w:pPr>
        <w:pStyle w:val="Heading1"/>
        <w:rPr>
          <w:rFonts w:asciiTheme="minorHAnsi" w:hAnsiTheme="minorHAnsi" w:cstheme="minorHAnsi"/>
          <w:u w:val="single"/>
        </w:rPr>
      </w:pPr>
    </w:p>
    <w:p w14:paraId="5069644D" w14:textId="7639BC28" w:rsidR="00DA10BD" w:rsidRPr="001B6D4F" w:rsidRDefault="001B6D4F" w:rsidP="00563149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u w:val="single"/>
        </w:rPr>
      </w:pPr>
      <w:r w:rsidRPr="001B6D4F">
        <w:rPr>
          <w:b/>
          <w:bCs/>
          <w:sz w:val="28"/>
          <w:szCs w:val="28"/>
        </w:rPr>
        <w:t>Author:</w:t>
      </w:r>
      <w:r w:rsidRPr="001B6D4F">
        <w:rPr>
          <w:rFonts w:ascii="Segoe UI" w:eastAsia="Times New Roman" w:hAnsi="Segoe UI" w:cs="Segoe UI"/>
          <w:color w:val="24292F"/>
          <w:sz w:val="28"/>
          <w:szCs w:val="28"/>
        </w:rPr>
        <w:t xml:space="preserve"> </w:t>
      </w:r>
      <w:r w:rsidRPr="00DA10BD">
        <w:rPr>
          <w:rFonts w:eastAsia="Times New Roman" w:cstheme="minorHAnsi"/>
          <w:color w:val="24292F"/>
          <w:sz w:val="28"/>
          <w:szCs w:val="28"/>
          <w:u w:val="single"/>
        </w:rPr>
        <w:t>Sudip Prajapati</w:t>
      </w:r>
    </w:p>
    <w:p w14:paraId="4F83D8CD" w14:textId="153AC0A8" w:rsidR="001B6D4F" w:rsidRPr="00DA10BD" w:rsidRDefault="001B6D4F" w:rsidP="0056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1B6D4F">
        <w:rPr>
          <w:b/>
          <w:bCs/>
          <w:sz w:val="28"/>
          <w:szCs w:val="28"/>
        </w:rPr>
        <w:t>Date:</w:t>
      </w:r>
      <w:r w:rsidRPr="001B6D4F">
        <w:rPr>
          <w:rFonts w:ascii="Segoe UI" w:eastAsia="Times New Roman" w:hAnsi="Segoe UI" w:cs="Segoe UI"/>
          <w:color w:val="24292F"/>
          <w:sz w:val="28"/>
          <w:szCs w:val="28"/>
        </w:rPr>
        <w:t xml:space="preserve"> </w:t>
      </w:r>
      <w:r w:rsidRPr="00DA10BD">
        <w:rPr>
          <w:rFonts w:eastAsia="Times New Roman" w:cstheme="minorHAnsi"/>
          <w:color w:val="24292F"/>
          <w:sz w:val="28"/>
          <w:szCs w:val="28"/>
          <w:u w:val="single"/>
        </w:rPr>
        <w:t>18</w:t>
      </w:r>
      <w:r w:rsidRPr="001B6D4F">
        <w:rPr>
          <w:rFonts w:eastAsia="Times New Roman" w:cstheme="minorHAnsi"/>
          <w:color w:val="24292F"/>
          <w:sz w:val="28"/>
          <w:szCs w:val="28"/>
          <w:u w:val="single"/>
        </w:rPr>
        <w:t>/</w:t>
      </w:r>
      <w:r w:rsidRPr="00DA10BD">
        <w:rPr>
          <w:rFonts w:eastAsia="Times New Roman" w:cstheme="minorHAnsi"/>
          <w:color w:val="24292F"/>
          <w:sz w:val="28"/>
          <w:szCs w:val="28"/>
          <w:u w:val="single"/>
        </w:rPr>
        <w:t>10</w:t>
      </w:r>
      <w:r w:rsidRPr="001B6D4F">
        <w:rPr>
          <w:rFonts w:eastAsia="Times New Roman" w:cstheme="minorHAnsi"/>
          <w:color w:val="24292F"/>
          <w:sz w:val="28"/>
          <w:szCs w:val="28"/>
          <w:u w:val="single"/>
        </w:rPr>
        <w:t>/2021</w:t>
      </w:r>
    </w:p>
    <w:p w14:paraId="75FE6CD8" w14:textId="77777777" w:rsidR="00DA10BD" w:rsidRPr="00DA10BD" w:rsidRDefault="00DA10BD" w:rsidP="0056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6A5C4FD" w14:textId="4CE34CE4" w:rsidR="001B6D4F" w:rsidRPr="00DA10BD" w:rsidRDefault="001B6D4F" w:rsidP="00563149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DA10BD">
        <w:rPr>
          <w:rFonts w:eastAsia="Times New Roman" w:cstheme="minorHAnsi"/>
          <w:color w:val="24292F"/>
          <w:sz w:val="24"/>
          <w:szCs w:val="24"/>
        </w:rPr>
        <w:t>Configuration as well as hosting of the rails app in a</w:t>
      </w:r>
      <w:r w:rsidR="002813E7" w:rsidRPr="00DA10BD">
        <w:rPr>
          <w:rFonts w:eastAsia="Times New Roman" w:cstheme="minorHAnsi"/>
          <w:color w:val="24292F"/>
          <w:sz w:val="24"/>
          <w:szCs w:val="24"/>
        </w:rPr>
        <w:t xml:space="preserve"> Vagrant box which is simplified with some process down to the following steps:</w:t>
      </w:r>
    </w:p>
    <w:p w14:paraId="48A15051" w14:textId="77777777" w:rsidR="00DA10BD" w:rsidRPr="001B6D4F" w:rsidRDefault="00DA10BD" w:rsidP="00563149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</w:rPr>
      </w:pPr>
    </w:p>
    <w:p w14:paraId="28F72AD0" w14:textId="07D0ED2C" w:rsidR="002813E7" w:rsidRDefault="002813E7" w:rsidP="00563149">
      <w:pPr>
        <w:pStyle w:val="ListParagraph"/>
        <w:numPr>
          <w:ilvl w:val="0"/>
          <w:numId w:val="3"/>
        </w:numPr>
        <w:shd w:val="clear" w:color="auto" w:fill="FFFFFF"/>
        <w:spacing w:after="240" w:line="36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Installation of Virtual Box (Oracle or can be any other virtual machine)</w:t>
      </w:r>
    </w:p>
    <w:p w14:paraId="1C901A99" w14:textId="74D41BEC" w:rsidR="002813E7" w:rsidRDefault="002813E7" w:rsidP="00563149">
      <w:pPr>
        <w:pStyle w:val="ListParagraph"/>
        <w:numPr>
          <w:ilvl w:val="0"/>
          <w:numId w:val="3"/>
        </w:numPr>
        <w:shd w:val="clear" w:color="auto" w:fill="FFFFFF"/>
        <w:spacing w:after="240" w:line="36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 xml:space="preserve">Installation of </w:t>
      </w:r>
      <w:proofErr w:type="spellStart"/>
      <w:r>
        <w:rPr>
          <w:rFonts w:ascii="Segoe UI" w:eastAsia="Times New Roman" w:hAnsi="Segoe UI" w:cs="Segoe UI"/>
          <w:color w:val="24292F"/>
          <w:sz w:val="21"/>
          <w:szCs w:val="21"/>
        </w:rPr>
        <w:t>Hashicorp</w:t>
      </w:r>
      <w:proofErr w:type="spellEnd"/>
      <w:r>
        <w:rPr>
          <w:rFonts w:ascii="Segoe UI" w:eastAsia="Times New Roman" w:hAnsi="Segoe UI" w:cs="Segoe UI"/>
          <w:color w:val="24292F"/>
          <w:sz w:val="21"/>
          <w:szCs w:val="21"/>
        </w:rPr>
        <w:t xml:space="preserve"> Vagrant</w:t>
      </w:r>
    </w:p>
    <w:p w14:paraId="08400FCB" w14:textId="4EF7D9AA" w:rsidR="002813E7" w:rsidRDefault="002813E7" w:rsidP="00563149">
      <w:pPr>
        <w:pStyle w:val="ListParagraph"/>
        <w:numPr>
          <w:ilvl w:val="0"/>
          <w:numId w:val="3"/>
        </w:numPr>
        <w:shd w:val="clear" w:color="auto" w:fill="FFFFFF"/>
        <w:spacing w:after="240" w:line="36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Creation of local directory for Vagrant</w:t>
      </w:r>
    </w:p>
    <w:p w14:paraId="15662BE6" w14:textId="2DAD8C92" w:rsidR="002813E7" w:rsidRDefault="002813E7" w:rsidP="00563149">
      <w:pPr>
        <w:pStyle w:val="ListParagraph"/>
        <w:numPr>
          <w:ilvl w:val="0"/>
          <w:numId w:val="3"/>
        </w:numPr>
        <w:shd w:val="clear" w:color="auto" w:fill="FFFFFF"/>
        <w:spacing w:after="240" w:line="36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Run Vagrant up and configuration of the Vagrant box</w:t>
      </w:r>
    </w:p>
    <w:p w14:paraId="75F6790E" w14:textId="4FC45EDE" w:rsidR="002813E7" w:rsidRDefault="002813E7" w:rsidP="00563149">
      <w:pPr>
        <w:pStyle w:val="ListParagraph"/>
        <w:numPr>
          <w:ilvl w:val="0"/>
          <w:numId w:val="3"/>
        </w:numPr>
        <w:shd w:val="clear" w:color="auto" w:fill="FFFFFF"/>
        <w:spacing w:after="240" w:line="36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 xml:space="preserve">Usage of </w:t>
      </w:r>
      <w:proofErr w:type="spellStart"/>
      <w:r>
        <w:rPr>
          <w:rFonts w:ascii="Segoe UI" w:eastAsia="Times New Roman" w:hAnsi="Segoe UI" w:cs="Segoe UI"/>
          <w:color w:val="24292F"/>
          <w:sz w:val="21"/>
          <w:szCs w:val="21"/>
        </w:rPr>
        <w:t>Hashicorp</w:t>
      </w:r>
      <w:proofErr w:type="spellEnd"/>
      <w:r>
        <w:rPr>
          <w:rFonts w:ascii="Segoe UI" w:eastAsia="Times New Roman" w:hAnsi="Segoe UI" w:cs="Segoe UI"/>
          <w:color w:val="24292F"/>
          <w:sz w:val="21"/>
          <w:szCs w:val="21"/>
        </w:rPr>
        <w:t xml:space="preserve">/bionic64 vagrant box to continue the given process </w:t>
      </w:r>
    </w:p>
    <w:p w14:paraId="3B784337" w14:textId="6F9321F1" w:rsidR="006634B2" w:rsidRDefault="006634B2" w:rsidP="00563149">
      <w:pPr>
        <w:pStyle w:val="ListParagraph"/>
        <w:numPr>
          <w:ilvl w:val="0"/>
          <w:numId w:val="3"/>
        </w:numPr>
        <w:shd w:val="clear" w:color="auto" w:fill="FFFFFF"/>
        <w:spacing w:after="240" w:line="36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Run the rails server which should be accessible from your local browser</w:t>
      </w:r>
    </w:p>
    <w:p w14:paraId="7A8A17AE" w14:textId="77777777" w:rsidR="00DA10BD" w:rsidRPr="002813E7" w:rsidRDefault="00DA10BD" w:rsidP="00563149">
      <w:pPr>
        <w:pStyle w:val="ListParagraph"/>
        <w:shd w:val="clear" w:color="auto" w:fill="FFFFFF"/>
        <w:spacing w:after="240" w:line="360" w:lineRule="auto"/>
        <w:rPr>
          <w:rFonts w:ascii="Segoe UI" w:eastAsia="Times New Roman" w:hAnsi="Segoe UI" w:cs="Segoe UI"/>
          <w:color w:val="24292F"/>
          <w:sz w:val="21"/>
          <w:szCs w:val="21"/>
        </w:rPr>
      </w:pPr>
    </w:p>
    <w:p w14:paraId="7548F1CF" w14:textId="183D61C2" w:rsidR="001B6D4F" w:rsidRPr="001B6D4F" w:rsidRDefault="006634B2" w:rsidP="00563149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4292F"/>
          <w:sz w:val="28"/>
          <w:szCs w:val="28"/>
        </w:rPr>
      </w:pPr>
      <w:r w:rsidRPr="00DA10BD">
        <w:rPr>
          <w:rFonts w:eastAsia="Times New Roman" w:cstheme="minorHAnsi"/>
          <w:b/>
          <w:bCs/>
          <w:color w:val="24292F"/>
          <w:sz w:val="28"/>
          <w:szCs w:val="28"/>
        </w:rPr>
        <w:t xml:space="preserve">Starting of </w:t>
      </w:r>
      <w:proofErr w:type="spellStart"/>
      <w:r w:rsidRPr="00DA10BD">
        <w:rPr>
          <w:rFonts w:eastAsia="Times New Roman" w:cstheme="minorHAnsi"/>
          <w:b/>
          <w:bCs/>
          <w:color w:val="24292F"/>
          <w:sz w:val="28"/>
          <w:szCs w:val="28"/>
        </w:rPr>
        <w:t>Hashicorp</w:t>
      </w:r>
      <w:proofErr w:type="spellEnd"/>
      <w:r w:rsidRPr="00DA10BD">
        <w:rPr>
          <w:rFonts w:eastAsia="Times New Roman" w:cstheme="minorHAnsi"/>
          <w:b/>
          <w:bCs/>
          <w:color w:val="24292F"/>
          <w:sz w:val="28"/>
          <w:szCs w:val="28"/>
        </w:rPr>
        <w:t xml:space="preserve"> Vagrant</w:t>
      </w:r>
    </w:p>
    <w:p w14:paraId="40891C7F" w14:textId="1EBB553D" w:rsidR="001B6D4F" w:rsidRPr="00DA10BD" w:rsidRDefault="006634B2" w:rsidP="005631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A10BD">
        <w:rPr>
          <w:rFonts w:ascii="Segoe UI" w:eastAsia="Times New Roman" w:hAnsi="Segoe UI" w:cs="Segoe UI"/>
          <w:color w:val="24292F"/>
          <w:sz w:val="24"/>
          <w:szCs w:val="24"/>
        </w:rPr>
        <w:t xml:space="preserve">Vagrant </w:t>
      </w:r>
      <w:proofErr w:type="spellStart"/>
      <w:r w:rsidRPr="00DA10BD">
        <w:rPr>
          <w:rFonts w:ascii="Segoe UI" w:eastAsia="Times New Roman" w:hAnsi="Segoe UI" w:cs="Segoe UI"/>
          <w:color w:val="24292F"/>
          <w:sz w:val="24"/>
          <w:szCs w:val="24"/>
        </w:rPr>
        <w:t>init</w:t>
      </w:r>
      <w:proofErr w:type="spellEnd"/>
      <w:r w:rsidRPr="00DA10BD">
        <w:rPr>
          <w:rFonts w:ascii="Segoe UI" w:eastAsia="Times New Roman" w:hAnsi="Segoe UI" w:cs="Segoe UI"/>
          <w:color w:val="24292F"/>
          <w:sz w:val="24"/>
          <w:szCs w:val="24"/>
        </w:rPr>
        <w:t xml:space="preserve"> and Vagrant up is done with the continuation of the respective command as per required in the vagrant meeting the running procedure of ruby and </w:t>
      </w:r>
      <w:proofErr w:type="spellStart"/>
      <w:r w:rsidRPr="00DA10BD">
        <w:rPr>
          <w:rFonts w:ascii="Segoe UI" w:eastAsia="Times New Roman" w:hAnsi="Segoe UI" w:cs="Segoe UI"/>
          <w:color w:val="24292F"/>
          <w:sz w:val="24"/>
          <w:szCs w:val="24"/>
        </w:rPr>
        <w:t>postgresql</w:t>
      </w:r>
      <w:proofErr w:type="spellEnd"/>
      <w:r w:rsidRPr="00DA10BD">
        <w:rPr>
          <w:rFonts w:ascii="Segoe UI" w:eastAsia="Times New Roman" w:hAnsi="Segoe UI" w:cs="Segoe UI"/>
          <w:color w:val="24292F"/>
          <w:sz w:val="24"/>
          <w:szCs w:val="24"/>
        </w:rPr>
        <w:t xml:space="preserve"> database as well as </w:t>
      </w:r>
      <w:proofErr w:type="spellStart"/>
      <w:r w:rsidRPr="00DA10BD">
        <w:rPr>
          <w:rFonts w:ascii="Segoe UI" w:eastAsia="Times New Roman" w:hAnsi="Segoe UI" w:cs="Segoe UI"/>
          <w:color w:val="24292F"/>
          <w:sz w:val="24"/>
          <w:szCs w:val="24"/>
        </w:rPr>
        <w:t>rvm</w:t>
      </w:r>
      <w:proofErr w:type="spellEnd"/>
      <w:r w:rsidRPr="00DA10BD">
        <w:rPr>
          <w:rFonts w:ascii="Segoe UI" w:eastAsia="Times New Roman" w:hAnsi="Segoe UI" w:cs="Segoe UI"/>
          <w:color w:val="24292F"/>
          <w:sz w:val="24"/>
          <w:szCs w:val="24"/>
        </w:rPr>
        <w:t xml:space="preserve"> installation to further the </w:t>
      </w:r>
      <w:r w:rsidR="000C1CF3" w:rsidRPr="00DA10BD">
        <w:rPr>
          <w:rFonts w:ascii="Segoe UI" w:eastAsia="Times New Roman" w:hAnsi="Segoe UI" w:cs="Segoe UI"/>
          <w:color w:val="24292F"/>
          <w:sz w:val="24"/>
          <w:szCs w:val="24"/>
        </w:rPr>
        <w:t>configuration.</w:t>
      </w:r>
    </w:p>
    <w:p w14:paraId="13C1D5B6" w14:textId="77777777" w:rsidR="00DA10BD" w:rsidRPr="001B6D4F" w:rsidRDefault="00DA10BD" w:rsidP="00563149">
      <w:pPr>
        <w:shd w:val="clear" w:color="auto" w:fill="FFFFFF"/>
        <w:spacing w:before="100" w:beforeAutospacing="1" w:after="100" w:afterAutospacing="1" w:line="240" w:lineRule="auto"/>
        <w:ind w:left="81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716FD44" w14:textId="77777777" w:rsidR="001B6D4F" w:rsidRPr="001B6D4F" w:rsidRDefault="001B6D4F" w:rsidP="00563149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4292F"/>
          <w:sz w:val="28"/>
          <w:szCs w:val="28"/>
        </w:rPr>
      </w:pPr>
      <w:r w:rsidRPr="001B6D4F">
        <w:rPr>
          <w:rFonts w:eastAsia="Times New Roman" w:cstheme="minorHAnsi"/>
          <w:b/>
          <w:bCs/>
          <w:color w:val="24292F"/>
          <w:sz w:val="28"/>
          <w:szCs w:val="28"/>
        </w:rPr>
        <w:t>Requirements:</w:t>
      </w:r>
    </w:p>
    <w:p w14:paraId="0C978946" w14:textId="46B6D7AA" w:rsidR="000C1CF3" w:rsidRPr="00DA10BD" w:rsidRDefault="000C1CF3" w:rsidP="00563149">
      <w:pPr>
        <w:pStyle w:val="ListParagraph"/>
        <w:numPr>
          <w:ilvl w:val="0"/>
          <w:numId w:val="4"/>
        </w:numPr>
        <w:shd w:val="clear" w:color="auto" w:fill="FFFFFF"/>
        <w:spacing w:after="240" w:line="360" w:lineRule="auto"/>
        <w:rPr>
          <w:rFonts w:eastAsia="Times New Roman" w:cstheme="minorHAnsi"/>
          <w:color w:val="24292F"/>
          <w:sz w:val="24"/>
          <w:szCs w:val="24"/>
        </w:rPr>
      </w:pPr>
      <w:r w:rsidRPr="00DA10BD">
        <w:rPr>
          <w:rFonts w:eastAsia="Times New Roman" w:cstheme="minorHAnsi"/>
          <w:color w:val="24292F"/>
          <w:sz w:val="24"/>
          <w:szCs w:val="24"/>
        </w:rPr>
        <w:t>Installation of RVM</w:t>
      </w:r>
    </w:p>
    <w:p w14:paraId="6F7C8107" w14:textId="2C11936A" w:rsidR="000C1CF3" w:rsidRPr="00DA10BD" w:rsidRDefault="000C1CF3" w:rsidP="00563149">
      <w:pPr>
        <w:pStyle w:val="ListParagraph"/>
        <w:numPr>
          <w:ilvl w:val="0"/>
          <w:numId w:val="4"/>
        </w:numPr>
        <w:shd w:val="clear" w:color="auto" w:fill="FFFFFF"/>
        <w:spacing w:after="240" w:line="360" w:lineRule="auto"/>
        <w:rPr>
          <w:rFonts w:eastAsia="Times New Roman" w:cstheme="minorHAnsi"/>
          <w:color w:val="24292F"/>
          <w:sz w:val="24"/>
          <w:szCs w:val="24"/>
        </w:rPr>
      </w:pPr>
      <w:r w:rsidRPr="00DA10BD">
        <w:rPr>
          <w:rFonts w:eastAsia="Times New Roman" w:cstheme="minorHAnsi"/>
          <w:color w:val="24292F"/>
          <w:sz w:val="24"/>
          <w:szCs w:val="24"/>
        </w:rPr>
        <w:t>Ruby must be of version -2.4.1</w:t>
      </w:r>
    </w:p>
    <w:p w14:paraId="39511A35" w14:textId="7EE6BB8D" w:rsidR="000C1CF3" w:rsidRPr="00DA10BD" w:rsidRDefault="000C1CF3" w:rsidP="00563149">
      <w:pPr>
        <w:pStyle w:val="ListParagraph"/>
        <w:numPr>
          <w:ilvl w:val="0"/>
          <w:numId w:val="4"/>
        </w:numPr>
        <w:shd w:val="clear" w:color="auto" w:fill="FFFFFF"/>
        <w:spacing w:after="240" w:line="360" w:lineRule="auto"/>
        <w:rPr>
          <w:rFonts w:eastAsia="Times New Roman" w:cstheme="minorHAnsi"/>
          <w:color w:val="24292F"/>
          <w:sz w:val="24"/>
          <w:szCs w:val="24"/>
        </w:rPr>
      </w:pPr>
      <w:proofErr w:type="spellStart"/>
      <w:r w:rsidRPr="00DA10BD">
        <w:rPr>
          <w:rFonts w:eastAsia="Times New Roman" w:cstheme="minorHAnsi"/>
          <w:color w:val="24292F"/>
          <w:sz w:val="24"/>
          <w:szCs w:val="24"/>
        </w:rPr>
        <w:t>Postgresql</w:t>
      </w:r>
      <w:proofErr w:type="spellEnd"/>
      <w:r w:rsidRPr="00DA10BD">
        <w:rPr>
          <w:rFonts w:eastAsia="Times New Roman" w:cstheme="minorHAnsi"/>
          <w:color w:val="24292F"/>
          <w:sz w:val="24"/>
          <w:szCs w:val="24"/>
        </w:rPr>
        <w:t xml:space="preserve"> database</w:t>
      </w:r>
    </w:p>
    <w:p w14:paraId="74B5FA2B" w14:textId="2FEEA233" w:rsidR="000C1CF3" w:rsidRPr="00DA10BD" w:rsidRDefault="000C1CF3" w:rsidP="00563149">
      <w:pPr>
        <w:pStyle w:val="ListParagraph"/>
        <w:numPr>
          <w:ilvl w:val="0"/>
          <w:numId w:val="4"/>
        </w:numPr>
        <w:shd w:val="clear" w:color="auto" w:fill="FFFFFF"/>
        <w:spacing w:after="240" w:line="360" w:lineRule="auto"/>
        <w:rPr>
          <w:rFonts w:eastAsia="Times New Roman" w:cstheme="minorHAnsi"/>
          <w:color w:val="24292F"/>
          <w:sz w:val="24"/>
          <w:szCs w:val="24"/>
        </w:rPr>
      </w:pPr>
      <w:r w:rsidRPr="00DA10BD">
        <w:rPr>
          <w:rFonts w:eastAsia="Times New Roman" w:cstheme="minorHAnsi"/>
          <w:color w:val="24292F"/>
          <w:sz w:val="24"/>
          <w:szCs w:val="24"/>
        </w:rPr>
        <w:t>Rails</w:t>
      </w:r>
    </w:p>
    <w:p w14:paraId="70D14E66" w14:textId="454B6288" w:rsidR="000C1CF3" w:rsidRPr="00DA10BD" w:rsidRDefault="000C1CF3" w:rsidP="00563149">
      <w:pPr>
        <w:pStyle w:val="ListParagraph"/>
        <w:numPr>
          <w:ilvl w:val="0"/>
          <w:numId w:val="4"/>
        </w:numPr>
        <w:shd w:val="clear" w:color="auto" w:fill="FFFFFF"/>
        <w:spacing w:after="240" w:line="360" w:lineRule="auto"/>
        <w:rPr>
          <w:rFonts w:eastAsia="Times New Roman" w:cstheme="minorHAnsi"/>
          <w:color w:val="24292F"/>
          <w:sz w:val="24"/>
          <w:szCs w:val="24"/>
        </w:rPr>
      </w:pPr>
      <w:r w:rsidRPr="00DA10BD">
        <w:rPr>
          <w:rFonts w:eastAsia="Times New Roman" w:cstheme="minorHAnsi"/>
          <w:color w:val="24292F"/>
          <w:sz w:val="24"/>
          <w:szCs w:val="24"/>
        </w:rPr>
        <w:lastRenderedPageBreak/>
        <w:t xml:space="preserve">The system must be updated i.e. </w:t>
      </w:r>
      <w:proofErr w:type="spellStart"/>
      <w:r w:rsidRPr="00DA10BD">
        <w:rPr>
          <w:rFonts w:eastAsia="Times New Roman" w:cstheme="minorHAnsi"/>
          <w:color w:val="24292F"/>
          <w:sz w:val="24"/>
          <w:szCs w:val="24"/>
        </w:rPr>
        <w:t>sudo</w:t>
      </w:r>
      <w:proofErr w:type="spellEnd"/>
      <w:r w:rsidRPr="00DA10BD">
        <w:rPr>
          <w:rFonts w:eastAsia="Times New Roman" w:cstheme="minorHAnsi"/>
          <w:color w:val="24292F"/>
          <w:sz w:val="24"/>
          <w:szCs w:val="24"/>
        </w:rPr>
        <w:t xml:space="preserve"> apt-get update</w:t>
      </w:r>
    </w:p>
    <w:p w14:paraId="780FC61B" w14:textId="628C2B83" w:rsidR="000C1CF3" w:rsidRPr="00DA10BD" w:rsidRDefault="000C1CF3" w:rsidP="00563149">
      <w:pPr>
        <w:pStyle w:val="ListParagraph"/>
        <w:numPr>
          <w:ilvl w:val="0"/>
          <w:numId w:val="4"/>
        </w:numPr>
        <w:shd w:val="clear" w:color="auto" w:fill="FFFFFF"/>
        <w:spacing w:after="240" w:line="360" w:lineRule="auto"/>
        <w:rPr>
          <w:rFonts w:eastAsia="Times New Roman" w:cstheme="minorHAnsi"/>
          <w:color w:val="24292F"/>
          <w:sz w:val="24"/>
          <w:szCs w:val="24"/>
        </w:rPr>
      </w:pPr>
      <w:r w:rsidRPr="00DA10BD">
        <w:rPr>
          <w:rFonts w:eastAsia="Times New Roman" w:cstheme="minorHAnsi"/>
          <w:color w:val="24292F"/>
          <w:sz w:val="24"/>
          <w:szCs w:val="24"/>
        </w:rPr>
        <w:t>Gem file to run the application i.e. we can get it form bundle install</w:t>
      </w:r>
    </w:p>
    <w:p w14:paraId="366E37E0" w14:textId="549876A3" w:rsidR="000C1CF3" w:rsidRDefault="000C1CF3" w:rsidP="00563149">
      <w:pPr>
        <w:pStyle w:val="ListParagraph"/>
        <w:numPr>
          <w:ilvl w:val="0"/>
          <w:numId w:val="4"/>
        </w:numPr>
        <w:shd w:val="clear" w:color="auto" w:fill="FFFFFF"/>
        <w:spacing w:after="240" w:line="360" w:lineRule="auto"/>
        <w:rPr>
          <w:rFonts w:eastAsia="Times New Roman" w:cstheme="minorHAnsi"/>
          <w:color w:val="24292F"/>
          <w:sz w:val="21"/>
          <w:szCs w:val="21"/>
        </w:rPr>
      </w:pPr>
      <w:r w:rsidRPr="00DA10BD">
        <w:rPr>
          <w:rFonts w:eastAsia="Times New Roman" w:cstheme="minorHAnsi"/>
          <w:color w:val="24292F"/>
          <w:sz w:val="24"/>
          <w:szCs w:val="24"/>
        </w:rPr>
        <w:t>Curl = \curl -</w:t>
      </w:r>
      <w:proofErr w:type="spellStart"/>
      <w:r w:rsidRPr="00DA10BD">
        <w:rPr>
          <w:rFonts w:eastAsia="Times New Roman" w:cstheme="minorHAnsi"/>
          <w:color w:val="24292F"/>
          <w:sz w:val="24"/>
          <w:szCs w:val="24"/>
        </w:rPr>
        <w:t>sSL</w:t>
      </w:r>
      <w:proofErr w:type="spellEnd"/>
      <w:r w:rsidRPr="00DA10BD">
        <w:rPr>
          <w:rFonts w:eastAsia="Times New Roman" w:cstheme="minorHAnsi"/>
          <w:color w:val="24292F"/>
          <w:sz w:val="24"/>
          <w:szCs w:val="24"/>
        </w:rPr>
        <w:t xml:space="preserve"> </w:t>
      </w:r>
      <w:hyperlink r:id="rId5" w:history="1">
        <w:r w:rsidRPr="00DA10BD">
          <w:rPr>
            <w:rStyle w:val="Hyperlink"/>
            <w:rFonts w:eastAsia="Times New Roman" w:cstheme="minorHAnsi"/>
            <w:sz w:val="24"/>
            <w:szCs w:val="24"/>
          </w:rPr>
          <w:t>https://get.rvm.io</w:t>
        </w:r>
      </w:hyperlink>
      <w:r w:rsidRPr="00DA10BD">
        <w:rPr>
          <w:rFonts w:eastAsia="Times New Roman" w:cstheme="minorHAnsi"/>
          <w:color w:val="24292F"/>
          <w:sz w:val="24"/>
          <w:szCs w:val="24"/>
        </w:rPr>
        <w:t xml:space="preserve"> | bash -s stable</w:t>
      </w:r>
    </w:p>
    <w:p w14:paraId="780C1BD6" w14:textId="18FA8BDF" w:rsidR="000C1CF3" w:rsidRDefault="000C1CF3" w:rsidP="00563149">
      <w:pPr>
        <w:pStyle w:val="ListParagraph"/>
        <w:numPr>
          <w:ilvl w:val="0"/>
          <w:numId w:val="4"/>
        </w:numPr>
        <w:shd w:val="clear" w:color="auto" w:fill="FFFFFF"/>
        <w:spacing w:after="240" w:line="360" w:lineRule="auto"/>
        <w:rPr>
          <w:rFonts w:eastAsia="Times New Roman" w:cstheme="minorHAnsi"/>
          <w:color w:val="24292F"/>
          <w:sz w:val="21"/>
          <w:szCs w:val="21"/>
        </w:rPr>
      </w:pPr>
      <w:r>
        <w:rPr>
          <w:rFonts w:eastAsia="Times New Roman" w:cstheme="minorHAnsi"/>
          <w:color w:val="24292F"/>
          <w:sz w:val="21"/>
          <w:szCs w:val="21"/>
        </w:rPr>
        <w:t xml:space="preserve">Gpg2 = </w:t>
      </w:r>
      <w:proofErr w:type="spellStart"/>
      <w:r>
        <w:rPr>
          <w:rFonts w:eastAsia="Times New Roman" w:cstheme="minorHAnsi"/>
          <w:color w:val="24292F"/>
          <w:sz w:val="21"/>
          <w:szCs w:val="21"/>
        </w:rPr>
        <w:t>sudo</w:t>
      </w:r>
      <w:proofErr w:type="spellEnd"/>
      <w:r>
        <w:rPr>
          <w:rFonts w:eastAsia="Times New Roman" w:cstheme="minorHAnsi"/>
          <w:color w:val="24292F"/>
          <w:sz w:val="21"/>
          <w:szCs w:val="21"/>
        </w:rPr>
        <w:t xml:space="preserve"> apt-get install gnugp2</w:t>
      </w:r>
      <w:r w:rsidR="00DA10BD">
        <w:rPr>
          <w:rFonts w:eastAsia="Times New Roman" w:cstheme="minorHAnsi"/>
          <w:color w:val="24292F"/>
          <w:sz w:val="21"/>
          <w:szCs w:val="21"/>
        </w:rPr>
        <w:br/>
      </w:r>
    </w:p>
    <w:p w14:paraId="5ED4B11E" w14:textId="13B9A1EC" w:rsidR="00DA10BD" w:rsidRDefault="00DA10BD" w:rsidP="00563149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1"/>
          <w:szCs w:val="21"/>
        </w:rPr>
      </w:pPr>
    </w:p>
    <w:p w14:paraId="5385A583" w14:textId="492B7712" w:rsidR="00DA10BD" w:rsidRDefault="00DA10BD" w:rsidP="00563149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1"/>
          <w:szCs w:val="21"/>
        </w:rPr>
      </w:pPr>
    </w:p>
    <w:p w14:paraId="2383B745" w14:textId="0F1AA1B8" w:rsidR="00DA10BD" w:rsidRDefault="00DA10BD" w:rsidP="00563149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1"/>
          <w:szCs w:val="21"/>
        </w:rPr>
      </w:pPr>
    </w:p>
    <w:p w14:paraId="0BBAC68C" w14:textId="175F8CE7" w:rsidR="00DA10BD" w:rsidRDefault="00DA10BD" w:rsidP="00563149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1"/>
          <w:szCs w:val="21"/>
        </w:rPr>
      </w:pPr>
    </w:p>
    <w:p w14:paraId="47AD3B8E" w14:textId="5BD294EB" w:rsidR="00DA10BD" w:rsidRDefault="00DA10BD" w:rsidP="00563149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1"/>
          <w:szCs w:val="21"/>
        </w:rPr>
      </w:pPr>
    </w:p>
    <w:p w14:paraId="38A7EF83" w14:textId="1D9C3CE6" w:rsidR="00DA10BD" w:rsidRDefault="00DA10BD" w:rsidP="00563149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1"/>
          <w:szCs w:val="21"/>
        </w:rPr>
      </w:pPr>
    </w:p>
    <w:p w14:paraId="0DD901E6" w14:textId="77777777" w:rsidR="00DA10BD" w:rsidRPr="00DA10BD" w:rsidRDefault="00DA10BD" w:rsidP="00563149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1"/>
          <w:szCs w:val="21"/>
        </w:rPr>
      </w:pPr>
    </w:p>
    <w:p w14:paraId="6C6A585B" w14:textId="666CCAED" w:rsidR="000C1CF3" w:rsidRPr="00DA10BD" w:rsidRDefault="000C1CF3" w:rsidP="00563149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4292F"/>
          <w:sz w:val="28"/>
          <w:szCs w:val="28"/>
        </w:rPr>
      </w:pPr>
      <w:r w:rsidRPr="00DA10BD">
        <w:rPr>
          <w:rFonts w:eastAsia="Times New Roman" w:cstheme="minorHAnsi"/>
          <w:b/>
          <w:bCs/>
          <w:color w:val="24292F"/>
          <w:sz w:val="28"/>
          <w:szCs w:val="28"/>
        </w:rPr>
        <w:t>Obstacles faced during the configuration process</w:t>
      </w:r>
    </w:p>
    <w:p w14:paraId="76B1DE0E" w14:textId="68C94D09" w:rsidR="000C1CF3" w:rsidRDefault="000C1CF3" w:rsidP="00563149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1"/>
          <w:szCs w:val="21"/>
        </w:rPr>
      </w:pPr>
      <w:r>
        <w:rPr>
          <w:rFonts w:eastAsia="Times New Roman" w:cstheme="minorHAnsi"/>
          <w:color w:val="24292F"/>
          <w:sz w:val="21"/>
          <w:szCs w:val="21"/>
        </w:rPr>
        <w:t xml:space="preserve">As per the requirements given above, the ruby version must be of 2.4.1 and the first obstacle or we can say as the problem faced is the </w:t>
      </w:r>
      <w:r w:rsidR="00A66276">
        <w:rPr>
          <w:rFonts w:eastAsia="Times New Roman" w:cstheme="minorHAnsi"/>
          <w:color w:val="24292F"/>
          <w:sz w:val="21"/>
          <w:szCs w:val="21"/>
        </w:rPr>
        <w:t xml:space="preserve">vagrant system </w:t>
      </w:r>
      <w:proofErr w:type="spellStart"/>
      <w:r w:rsidR="00A66276">
        <w:rPr>
          <w:rFonts w:eastAsia="Times New Roman" w:cstheme="minorHAnsi"/>
          <w:color w:val="24292F"/>
          <w:sz w:val="21"/>
          <w:szCs w:val="21"/>
        </w:rPr>
        <w:t>doesnot</w:t>
      </w:r>
      <w:proofErr w:type="spellEnd"/>
      <w:r w:rsidR="00A66276">
        <w:rPr>
          <w:rFonts w:eastAsia="Times New Roman" w:cstheme="minorHAnsi"/>
          <w:color w:val="24292F"/>
          <w:sz w:val="21"/>
          <w:szCs w:val="21"/>
        </w:rPr>
        <w:t xml:space="preserve"> recognize the required version for the configuration process which should be kept noted and installed the required version i.e. 2.4.1 manually with the respective command required.</w:t>
      </w:r>
    </w:p>
    <w:p w14:paraId="0D9D48E2" w14:textId="77777777" w:rsidR="003323FC" w:rsidRDefault="003323FC" w:rsidP="00563149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1"/>
          <w:szCs w:val="21"/>
        </w:rPr>
      </w:pPr>
    </w:p>
    <w:p w14:paraId="499922F7" w14:textId="77777777" w:rsidR="00047ED8" w:rsidRDefault="00047ED8" w:rsidP="00563149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1"/>
          <w:szCs w:val="21"/>
        </w:rPr>
      </w:pPr>
      <w:r w:rsidRPr="00047ED8">
        <w:rPr>
          <w:rFonts w:eastAsia="Times New Roman" w:cstheme="minorHAnsi"/>
          <w:color w:val="24292F"/>
          <w:sz w:val="21"/>
          <w:szCs w:val="21"/>
        </w:rPr>
        <w:t xml:space="preserve">The deletion of the </w:t>
      </w:r>
      <w:proofErr w:type="spellStart"/>
      <w:r w:rsidRPr="00047ED8">
        <w:rPr>
          <w:rFonts w:eastAsia="Times New Roman" w:cstheme="minorHAnsi"/>
          <w:color w:val="24292F"/>
          <w:sz w:val="21"/>
          <w:szCs w:val="21"/>
        </w:rPr>
        <w:t>Gemfile.lock</w:t>
      </w:r>
      <w:proofErr w:type="spellEnd"/>
      <w:r w:rsidRPr="00047ED8">
        <w:rPr>
          <w:rFonts w:eastAsia="Times New Roman" w:cstheme="minorHAnsi"/>
          <w:color w:val="24292F"/>
          <w:sz w:val="21"/>
          <w:szCs w:val="21"/>
        </w:rPr>
        <w:t xml:space="preserve"> is required before running of the bundle install which helps to avoid the not supporting problem in the project as the </w:t>
      </w:r>
      <w:proofErr w:type="spellStart"/>
      <w:r w:rsidRPr="00047ED8">
        <w:rPr>
          <w:rFonts w:eastAsia="Times New Roman" w:cstheme="minorHAnsi"/>
          <w:color w:val="24292F"/>
          <w:sz w:val="21"/>
          <w:szCs w:val="21"/>
        </w:rPr>
        <w:t>gemfile.lock</w:t>
      </w:r>
      <w:proofErr w:type="spellEnd"/>
      <w:r w:rsidRPr="00047ED8">
        <w:rPr>
          <w:rFonts w:eastAsia="Times New Roman" w:cstheme="minorHAnsi"/>
          <w:color w:val="24292F"/>
          <w:sz w:val="21"/>
          <w:szCs w:val="21"/>
        </w:rPr>
        <w:t xml:space="preserve"> is </w:t>
      </w:r>
      <w:proofErr w:type="spellStart"/>
      <w:r w:rsidRPr="00047ED8">
        <w:rPr>
          <w:rFonts w:eastAsia="Times New Roman" w:cstheme="minorHAnsi"/>
          <w:color w:val="24292F"/>
          <w:sz w:val="21"/>
          <w:szCs w:val="21"/>
        </w:rPr>
        <w:t>aready</w:t>
      </w:r>
      <w:proofErr w:type="spellEnd"/>
      <w:r w:rsidRPr="00047ED8">
        <w:rPr>
          <w:rFonts w:eastAsia="Times New Roman" w:cstheme="minorHAnsi"/>
          <w:color w:val="24292F"/>
          <w:sz w:val="21"/>
          <w:szCs w:val="21"/>
        </w:rPr>
        <w:t xml:space="preserve"> contained with the package name.</w:t>
      </w:r>
    </w:p>
    <w:p w14:paraId="198040E9" w14:textId="6601CE2E" w:rsidR="00047ED8" w:rsidRDefault="00047ED8" w:rsidP="00563149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1"/>
          <w:szCs w:val="21"/>
        </w:rPr>
      </w:pPr>
      <w:r>
        <w:rPr>
          <w:rFonts w:eastAsia="Times New Roman" w:cstheme="minorHAnsi"/>
          <w:color w:val="24292F"/>
          <w:sz w:val="21"/>
          <w:szCs w:val="21"/>
        </w:rPr>
        <w:t>[</w:t>
      </w:r>
      <w:r w:rsidRPr="00047ED8">
        <w:rPr>
          <w:rFonts w:eastAsia="Times New Roman" w:cstheme="minorHAnsi"/>
          <w:color w:val="24292F"/>
          <w:sz w:val="21"/>
          <w:szCs w:val="21"/>
        </w:rPr>
        <w:t xml:space="preserve">Note: </w:t>
      </w:r>
      <w:proofErr w:type="spellStart"/>
      <w:r w:rsidRPr="00047ED8">
        <w:rPr>
          <w:rFonts w:eastAsia="Times New Roman" w:cstheme="minorHAnsi"/>
          <w:color w:val="24292F"/>
          <w:sz w:val="21"/>
          <w:szCs w:val="21"/>
        </w:rPr>
        <w:t>Gemfile.lock</w:t>
      </w:r>
      <w:proofErr w:type="spellEnd"/>
      <w:r w:rsidRPr="00047ED8">
        <w:rPr>
          <w:rFonts w:eastAsia="Times New Roman" w:cstheme="minorHAnsi"/>
          <w:color w:val="24292F"/>
          <w:sz w:val="21"/>
          <w:szCs w:val="21"/>
        </w:rPr>
        <w:t xml:space="preserve"> already contains package name which </w:t>
      </w:r>
      <w:proofErr w:type="spellStart"/>
      <w:r w:rsidRPr="00047ED8">
        <w:rPr>
          <w:rFonts w:eastAsia="Times New Roman" w:cstheme="minorHAnsi"/>
          <w:color w:val="24292F"/>
          <w:sz w:val="21"/>
          <w:szCs w:val="21"/>
        </w:rPr>
        <w:t>doesnot</w:t>
      </w:r>
      <w:proofErr w:type="spellEnd"/>
      <w:r w:rsidRPr="00047ED8">
        <w:rPr>
          <w:rFonts w:eastAsia="Times New Roman" w:cstheme="minorHAnsi"/>
          <w:color w:val="24292F"/>
          <w:sz w:val="21"/>
          <w:szCs w:val="21"/>
        </w:rPr>
        <w:t xml:space="preserve"> support in the respective project</w:t>
      </w:r>
      <w:r>
        <w:rPr>
          <w:rFonts w:eastAsia="Times New Roman" w:cstheme="minorHAnsi"/>
          <w:color w:val="24292F"/>
          <w:sz w:val="21"/>
          <w:szCs w:val="21"/>
        </w:rPr>
        <w:t>.]</w:t>
      </w:r>
    </w:p>
    <w:p w14:paraId="6E4FB0DF" w14:textId="02414603" w:rsidR="003323FC" w:rsidRDefault="003323FC" w:rsidP="00563149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1"/>
          <w:szCs w:val="21"/>
        </w:rPr>
      </w:pPr>
    </w:p>
    <w:p w14:paraId="1D27A341" w14:textId="14AEB701" w:rsidR="003323FC" w:rsidRDefault="003323FC" w:rsidP="00563149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1"/>
          <w:szCs w:val="21"/>
        </w:rPr>
      </w:pPr>
    </w:p>
    <w:p w14:paraId="0DAF694C" w14:textId="77777777" w:rsidR="003323FC" w:rsidRDefault="003323FC" w:rsidP="00563149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1"/>
          <w:szCs w:val="21"/>
        </w:rPr>
      </w:pPr>
    </w:p>
    <w:p w14:paraId="64C022EB" w14:textId="1D674A79" w:rsidR="00047ED8" w:rsidRDefault="00AC3F76" w:rsidP="00563149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1"/>
          <w:szCs w:val="21"/>
        </w:rPr>
      </w:pPr>
      <w:proofErr w:type="spellStart"/>
      <w:r>
        <w:rPr>
          <w:rFonts w:eastAsia="Times New Roman" w:cstheme="minorHAnsi"/>
          <w:color w:val="24292F"/>
          <w:sz w:val="21"/>
          <w:szCs w:val="21"/>
        </w:rPr>
        <w:t>Gemfile</w:t>
      </w:r>
      <w:proofErr w:type="spellEnd"/>
      <w:r>
        <w:rPr>
          <w:rFonts w:eastAsia="Times New Roman" w:cstheme="minorHAnsi"/>
          <w:color w:val="24292F"/>
          <w:sz w:val="21"/>
          <w:szCs w:val="21"/>
        </w:rPr>
        <w:t xml:space="preserve"> should be installed manually when doing bundle install and we should make sure that </w:t>
      </w:r>
      <w:r w:rsidRPr="00AC3F76">
        <w:rPr>
          <w:rFonts w:eastAsia="Times New Roman" w:cstheme="minorHAnsi"/>
          <w:color w:val="24292F"/>
          <w:sz w:val="21"/>
          <w:szCs w:val="21"/>
        </w:rPr>
        <w:t xml:space="preserve">gem install </w:t>
      </w:r>
      <w:proofErr w:type="spellStart"/>
      <w:r w:rsidRPr="00AC3F76">
        <w:rPr>
          <w:rFonts w:eastAsia="Times New Roman" w:cstheme="minorHAnsi"/>
          <w:color w:val="24292F"/>
          <w:sz w:val="21"/>
          <w:szCs w:val="21"/>
        </w:rPr>
        <w:t>pg</w:t>
      </w:r>
      <w:proofErr w:type="spellEnd"/>
      <w:r w:rsidRPr="00AC3F76">
        <w:rPr>
          <w:rFonts w:eastAsia="Times New Roman" w:cstheme="minorHAnsi"/>
          <w:color w:val="24292F"/>
          <w:sz w:val="21"/>
          <w:szCs w:val="21"/>
        </w:rPr>
        <w:t xml:space="preserve"> -v '0.21.0' --source 'https://rubygems.org/' succeeds before bundling</w:t>
      </w:r>
      <w:r>
        <w:rPr>
          <w:rFonts w:eastAsia="Times New Roman" w:cstheme="minorHAnsi"/>
          <w:color w:val="24292F"/>
          <w:sz w:val="21"/>
          <w:szCs w:val="21"/>
        </w:rPr>
        <w:t>.</w:t>
      </w:r>
    </w:p>
    <w:p w14:paraId="1EA0D0D6" w14:textId="77777777" w:rsidR="003323FC" w:rsidRDefault="003323FC" w:rsidP="00563149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1"/>
          <w:szCs w:val="21"/>
        </w:rPr>
      </w:pPr>
    </w:p>
    <w:p w14:paraId="64D714A2" w14:textId="41836512" w:rsidR="00AC3F76" w:rsidRPr="00047ED8" w:rsidRDefault="003323FC" w:rsidP="00563149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1"/>
          <w:szCs w:val="21"/>
        </w:rPr>
      </w:pPr>
      <w:r>
        <w:rPr>
          <w:rFonts w:eastAsia="Times New Roman" w:cstheme="minorHAnsi"/>
          <w:color w:val="24292F"/>
          <w:sz w:val="21"/>
          <w:szCs w:val="21"/>
        </w:rPr>
        <w:t xml:space="preserve">After the hosting of simple web using rails server the username not authenticated  was displayed which was solved by creating the username as well as the database in the </w:t>
      </w:r>
      <w:proofErr w:type="spellStart"/>
      <w:r>
        <w:rPr>
          <w:rFonts w:eastAsia="Times New Roman" w:cstheme="minorHAnsi"/>
          <w:color w:val="24292F"/>
          <w:sz w:val="21"/>
          <w:szCs w:val="21"/>
        </w:rPr>
        <w:t>postgres</w:t>
      </w:r>
      <w:proofErr w:type="spellEnd"/>
      <w:r>
        <w:rPr>
          <w:rFonts w:eastAsia="Times New Roman" w:cstheme="minorHAnsi"/>
          <w:color w:val="24292F"/>
          <w:sz w:val="21"/>
          <w:szCs w:val="21"/>
        </w:rPr>
        <w:t xml:space="preserve"> with peer authentication problem by changing the authentication to md5 by peer and the restarting of </w:t>
      </w:r>
      <w:proofErr w:type="spellStart"/>
      <w:r>
        <w:rPr>
          <w:rFonts w:eastAsia="Times New Roman" w:cstheme="minorHAnsi"/>
          <w:color w:val="24292F"/>
          <w:sz w:val="21"/>
          <w:szCs w:val="21"/>
        </w:rPr>
        <w:t>postgres</w:t>
      </w:r>
      <w:proofErr w:type="spellEnd"/>
      <w:r>
        <w:rPr>
          <w:rFonts w:eastAsia="Times New Roman" w:cstheme="minorHAnsi"/>
          <w:color w:val="24292F"/>
          <w:sz w:val="21"/>
          <w:szCs w:val="21"/>
        </w:rPr>
        <w:t xml:space="preserve"> is must.</w:t>
      </w:r>
    </w:p>
    <w:p w14:paraId="495407B1" w14:textId="77777777" w:rsidR="000C1CF3" w:rsidRDefault="000C1CF3" w:rsidP="0056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</w:p>
    <w:p w14:paraId="24EA1F95" w14:textId="77777777" w:rsidR="000C1CF3" w:rsidRDefault="000C1CF3" w:rsidP="0056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</w:p>
    <w:p w14:paraId="0B882E43" w14:textId="37B7E572" w:rsidR="001B6D4F" w:rsidRPr="001B6D4F" w:rsidRDefault="001B6D4F" w:rsidP="0056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lastRenderedPageBreak/>
        <w:t xml:space="preserve">• When doing bundle install in project directory make sure first delete/remove 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Gemfile.lock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 and then run bundle install. [because 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gemfile.lock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 already contains package name which didn’t support in your project].</w:t>
      </w:r>
    </w:p>
    <w:p w14:paraId="026375B1" w14:textId="77777777" w:rsidR="001B6D4F" w:rsidRPr="001B6D4F" w:rsidRDefault="001B6D4F" w:rsidP="005631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• Some of the gem file didn’t install when doing bundle install so, we have to install them manually like, [An error occurred while installing 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pg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 (0.21.0), and Bundler cannot continue. Make sure that </w:t>
      </w:r>
      <w:r w:rsidRPr="001B6D4F">
        <w:rPr>
          <w:rFonts w:ascii="Consolas" w:eastAsia="Times New Roman" w:hAnsi="Consolas" w:cs="Courier New"/>
          <w:color w:val="24292F"/>
          <w:sz w:val="20"/>
          <w:szCs w:val="20"/>
        </w:rPr>
        <w:t xml:space="preserve">gem install </w:t>
      </w:r>
      <w:proofErr w:type="spellStart"/>
      <w:r w:rsidRPr="001B6D4F">
        <w:rPr>
          <w:rFonts w:ascii="Consolas" w:eastAsia="Times New Roman" w:hAnsi="Consolas" w:cs="Courier New"/>
          <w:color w:val="24292F"/>
          <w:sz w:val="20"/>
          <w:szCs w:val="20"/>
        </w:rPr>
        <w:t>pg</w:t>
      </w:r>
      <w:proofErr w:type="spellEnd"/>
      <w:r w:rsidRPr="001B6D4F">
        <w:rPr>
          <w:rFonts w:ascii="Consolas" w:eastAsia="Times New Roman" w:hAnsi="Consolas" w:cs="Courier New"/>
          <w:color w:val="24292F"/>
          <w:sz w:val="20"/>
          <w:szCs w:val="20"/>
        </w:rPr>
        <w:t xml:space="preserve"> -v '0.21.0' --source 'https://rubygems.org/'</w:t>
      </w:r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 succeeds before bundling.] In this case, we have to install manually i.e. gem install 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pg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 -v '0.21.0' --source '</w:t>
      </w:r>
      <w:hyperlink r:id="rId6" w:history="1">
        <w:r w:rsidRPr="001B6D4F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https://rubygems.org/</w:t>
        </w:r>
      </w:hyperlink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'</w:t>
      </w:r>
    </w:p>
    <w:p w14:paraId="3CA6C75D" w14:textId="77777777" w:rsidR="001B6D4F" w:rsidRPr="001B6D4F" w:rsidRDefault="001B6D4F" w:rsidP="0056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After all the issues were resolved finally, we were moving head towards creating database. As we are using 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postgesql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 I have faced so many problems during setup database.</w:t>
      </w:r>
    </w:p>
    <w:p w14:paraId="653B203D" w14:textId="77777777" w:rsidR="001B6D4F" w:rsidRPr="001B6D4F" w:rsidRDefault="001B6D4F" w:rsidP="0056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• First when creating role with password for 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Postgresql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 database, 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su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 - 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postgres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 [error: No passwd entry for user '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postgres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']</w:t>
      </w:r>
    </w:p>
    <w:p w14:paraId="2850B2C2" w14:textId="77777777" w:rsidR="001B6D4F" w:rsidRPr="001B6D4F" w:rsidRDefault="001B6D4F" w:rsidP="0056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After some googling I found the solution here and needs to restart 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postgres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 service 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sudo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 service 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postgresql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 restart</w:t>
      </w:r>
    </w:p>
    <w:p w14:paraId="3AE673D9" w14:textId="77777777" w:rsidR="001B6D4F" w:rsidRPr="001B6D4F" w:rsidRDefault="001B6D4F" w:rsidP="0056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• Then I need to give the admin privilege to user ‘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postgres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’ for the respective database.</w:t>
      </w:r>
    </w:p>
    <w:p w14:paraId="35F72E97" w14:textId="77777777" w:rsidR="001B6D4F" w:rsidRPr="001B6D4F" w:rsidRDefault="001B6D4F" w:rsidP="0056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• Then edit 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database.yml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 file, define your own database and user 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pwd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 here, for 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eg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 please see the attached image.</w:t>
      </w:r>
    </w:p>
    <w:p w14:paraId="66C319C4" w14:textId="77777777" w:rsidR="001B6D4F" w:rsidRPr="001B6D4F" w:rsidRDefault="001B6D4F" w:rsidP="0056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Note: Make sure you update your repository list.</w:t>
      </w:r>
    </w:p>
    <w:p w14:paraId="65C055E8" w14:textId="77777777" w:rsidR="001B6D4F" w:rsidRPr="001B6D4F" w:rsidRDefault="001B6D4F" w:rsidP="0056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OR,</w:t>
      </w:r>
    </w:p>
    <w:p w14:paraId="1EACA017" w14:textId="77777777" w:rsidR="001B6D4F" w:rsidRPr="001B6D4F" w:rsidRDefault="001B6D4F" w:rsidP="0056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Enable the PostgreSQL apt repository</w:t>
      </w:r>
    </w:p>
    <w:p w14:paraId="5F866107" w14:textId="77777777" w:rsidR="001B6D4F" w:rsidRPr="001B6D4F" w:rsidRDefault="001B6D4F" w:rsidP="0056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Create the file “/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etc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/apt/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sources.list.d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/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pgdg.list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” and add the corresponding line for the repository in it: 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vagrant@vagrant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:</w:t>
      </w:r>
      <w:del w:id="0" w:author="Unknown">
        <w:r w:rsidRPr="001B6D4F">
          <w:rPr>
            <w:rFonts w:ascii="Segoe UI" w:eastAsia="Times New Roman" w:hAnsi="Segoe UI" w:cs="Segoe UI"/>
            <w:color w:val="24292F"/>
            <w:sz w:val="21"/>
            <w:szCs w:val="21"/>
          </w:rPr>
          <w:delText>/Rails-app-in-a-Vagrant-box :</w:delText>
        </w:r>
      </w:del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# 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sudo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sh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 -c 'echo "deb </w:t>
      </w:r>
      <w:hyperlink r:id="rId7" w:history="1">
        <w:r w:rsidRPr="001B6D4F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http://apt.postgresql.org/pub/repos/apt/</w:t>
        </w:r>
      </w:hyperlink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 bionic-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pgdg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 main" &gt;&gt; /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etc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/apt/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sources.list.d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/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pgdg.list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'</w:t>
      </w:r>
    </w:p>
    <w:p w14:paraId="41453F1B" w14:textId="77777777" w:rsidR="001B6D4F" w:rsidRPr="001B6D4F" w:rsidRDefault="001B6D4F" w:rsidP="0056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Import the repository signing key and update the package lists: 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vagrant@vagrant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:~# 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wget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 --quiet -O - </w:t>
      </w:r>
      <w:hyperlink r:id="rId8" w:history="1">
        <w:r w:rsidRPr="001B6D4F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https://www.postgresql.org/media/keys/ACCC4CF8.asc</w:t>
        </w:r>
      </w:hyperlink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 | 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sudo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 apt-key add –</w:t>
      </w:r>
    </w:p>
    <w:p w14:paraId="1892C86D" w14:textId="77777777" w:rsidR="001B6D4F" w:rsidRPr="001B6D4F" w:rsidRDefault="001B6D4F" w:rsidP="0056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Then update your repository list i.e., 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sudo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 apt-get update</w:t>
      </w:r>
    </w:p>
    <w:p w14:paraId="521FBA5D" w14:textId="77777777" w:rsidR="001B6D4F" w:rsidRPr="001B6D4F" w:rsidRDefault="001B6D4F" w:rsidP="0056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Boom :D you can connect to PostgreSQL</w:t>
      </w:r>
    </w:p>
    <w:p w14:paraId="263D678A" w14:textId="77777777" w:rsidR="001B6D4F" w:rsidRPr="001B6D4F" w:rsidRDefault="001B6D4F" w:rsidP="0056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Now you can login to your cluster 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vagrant@vagrant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:~# 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ps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 -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ef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 | grep 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postgres</w:t>
      </w:r>
      <w:proofErr w:type="spellEnd"/>
    </w:p>
    <w:p w14:paraId="1CB9E63D" w14:textId="77777777" w:rsidR="001B6D4F" w:rsidRPr="001B6D4F" w:rsidRDefault="001B6D4F" w:rsidP="0056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The most important part is make sure you forward port in 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vagrantfile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 because to run the hosted app in rails server you have to run from host machine.</w:t>
      </w:r>
    </w:p>
    <w:p w14:paraId="22C2621E" w14:textId="77777777" w:rsidR="001B6D4F" w:rsidRPr="001B6D4F" w:rsidRDefault="001B6D4F" w:rsidP="0056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 xml:space="preserve">When done you can run your rails server, rails s -b 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domainname</w:t>
      </w:r>
      <w:proofErr w:type="spellEnd"/>
    </w:p>
    <w:p w14:paraId="163AD5F8" w14:textId="77777777" w:rsidR="001B6D4F" w:rsidRPr="001B6D4F" w:rsidRDefault="001B6D4F" w:rsidP="0056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Finally, a simple web is hosted using rails server</w:t>
      </w:r>
    </w:p>
    <w:p w14:paraId="6A2F3FFE" w14:textId="77777777" w:rsidR="001B6D4F" w:rsidRPr="001B6D4F" w:rsidRDefault="001B6D4F" w:rsidP="0056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lastRenderedPageBreak/>
        <w:t>**YOU CAN FIND DEMO_IMG IN **</w:t>
      </w:r>
    </w:p>
    <w:p w14:paraId="31B6D641" w14:textId="77777777" w:rsidR="001B6D4F" w:rsidRPr="001B6D4F" w:rsidRDefault="001B6D4F" w:rsidP="005631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Rails-app-in-a-Vagrant-box/</w:t>
      </w:r>
      <w:proofErr w:type="spellStart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demogif</w:t>
      </w:r>
      <w:proofErr w:type="spellEnd"/>
      <w:r w:rsidRPr="001B6D4F">
        <w:rPr>
          <w:rFonts w:ascii="Segoe UI" w:eastAsia="Times New Roman" w:hAnsi="Segoe UI" w:cs="Segoe UI"/>
          <w:color w:val="24292F"/>
          <w:sz w:val="21"/>
          <w:szCs w:val="21"/>
        </w:rPr>
        <w:t>/</w:t>
      </w:r>
    </w:p>
    <w:p w14:paraId="13496D74" w14:textId="27BB5A05" w:rsidR="001B6D4F" w:rsidRDefault="001B6D4F" w:rsidP="00563149"/>
    <w:sectPr w:rsidR="001B6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C4EE"/>
      </v:shape>
    </w:pict>
  </w:numPicBullet>
  <w:abstractNum w:abstractNumId="0" w15:restartNumberingAfterBreak="0">
    <w:nsid w:val="28CE2FDC"/>
    <w:multiLevelType w:val="hybridMultilevel"/>
    <w:tmpl w:val="713223E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73CAC"/>
    <w:multiLevelType w:val="hybridMultilevel"/>
    <w:tmpl w:val="B0EE35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B7897"/>
    <w:multiLevelType w:val="multilevel"/>
    <w:tmpl w:val="EDEE5196"/>
    <w:lvl w:ilvl="0">
      <w:start w:val="1"/>
      <w:numFmt w:val="bullet"/>
      <w:lvlText w:val=""/>
      <w:lvlPicBulletId w:val="0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12284"/>
    <w:multiLevelType w:val="multilevel"/>
    <w:tmpl w:val="BD2C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504CD6"/>
    <w:multiLevelType w:val="hybridMultilevel"/>
    <w:tmpl w:val="D1CC16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57365"/>
    <w:multiLevelType w:val="hybridMultilevel"/>
    <w:tmpl w:val="78829C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4F"/>
    <w:rsid w:val="00047ED8"/>
    <w:rsid w:val="000C1CF3"/>
    <w:rsid w:val="001B6D4F"/>
    <w:rsid w:val="002813E7"/>
    <w:rsid w:val="003323FC"/>
    <w:rsid w:val="005176E3"/>
    <w:rsid w:val="00563149"/>
    <w:rsid w:val="006634B2"/>
    <w:rsid w:val="00A66276"/>
    <w:rsid w:val="00AC3F76"/>
    <w:rsid w:val="00DA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D110"/>
  <w15:chartTrackingRefBased/>
  <w15:docId w15:val="{DFDD9058-F1AC-49B3-96D7-E3BFC7A6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6D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D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B6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6D4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B6D4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B6D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13E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C1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media/keys/ACCC4CF8.as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t.postgresql.org/pub/repos/a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bygems.org/" TargetMode="External"/><Relationship Id="rId5" Type="http://schemas.openxmlformats.org/officeDocument/2006/relationships/hyperlink" Target="https://get.rvm.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PercoidIT</dc:creator>
  <cp:keywords/>
  <dc:description/>
  <cp:lastModifiedBy>PercoidIT</cp:lastModifiedBy>
  <cp:revision>4</cp:revision>
  <dcterms:created xsi:type="dcterms:W3CDTF">2021-10-18T10:15:00Z</dcterms:created>
  <dcterms:modified xsi:type="dcterms:W3CDTF">2021-11-08T06:55:00Z</dcterms:modified>
</cp:coreProperties>
</file>